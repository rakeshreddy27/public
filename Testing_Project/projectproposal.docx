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FCE9" w14:textId="77777777" w:rsidR="00B8779F" w:rsidRPr="000A5A53" w:rsidRDefault="00B8779F" w:rsidP="006146EC">
      <w:pPr>
        <w:spacing w:line="240" w:lineRule="auto"/>
        <w:jc w:val="center"/>
        <w:rPr>
          <w:color w:val="000000"/>
          <w:sz w:val="28"/>
          <w:szCs w:val="28"/>
        </w:rPr>
      </w:pPr>
      <w:r w:rsidRPr="000A5A53">
        <w:rPr>
          <w:b/>
          <w:color w:val="000000"/>
          <w:sz w:val="28"/>
          <w:szCs w:val="28"/>
        </w:rPr>
        <w:t>Software Testing and Quality Analysis of Joda</w:t>
      </w:r>
      <w:r w:rsidR="006146EC">
        <w:rPr>
          <w:b/>
          <w:color w:val="000000"/>
          <w:sz w:val="28"/>
          <w:szCs w:val="28"/>
        </w:rPr>
        <w:t>-</w:t>
      </w:r>
      <w:r w:rsidRPr="000A5A53">
        <w:rPr>
          <w:b/>
          <w:color w:val="000000"/>
          <w:sz w:val="28"/>
          <w:szCs w:val="28"/>
        </w:rPr>
        <w:t>Time.</w:t>
      </w:r>
    </w:p>
    <w:p w14:paraId="106251B0" w14:textId="77777777" w:rsidR="000A5A53" w:rsidRPr="006146EC" w:rsidRDefault="000A5A53" w:rsidP="006146EC">
      <w:pPr>
        <w:spacing w:line="240" w:lineRule="auto"/>
        <w:jc w:val="center"/>
        <w:rPr>
          <w:i/>
          <w:color w:val="000000"/>
        </w:rPr>
      </w:pPr>
      <w:r w:rsidRPr="006146EC">
        <w:rPr>
          <w:i/>
          <w:color w:val="000000"/>
        </w:rPr>
        <w:t>Mallepalli Rakesh Reddy, Yashmin Singla, Vignesh Subbian</w:t>
      </w:r>
    </w:p>
    <w:p w14:paraId="26E474A7" w14:textId="77777777" w:rsidR="000A5A53" w:rsidRDefault="006146EC" w:rsidP="00A546E3">
      <w:pPr>
        <w:spacing w:line="240" w:lineRule="auto"/>
        <w:rPr>
          <w:b/>
          <w:color w:val="000000"/>
          <w:sz w:val="24"/>
          <w:szCs w:val="24"/>
        </w:rPr>
      </w:pPr>
      <w:r w:rsidRPr="006146EC">
        <w:rPr>
          <w:b/>
          <w:color w:val="000000"/>
          <w:sz w:val="24"/>
          <w:szCs w:val="24"/>
        </w:rPr>
        <w:t>Abstract</w:t>
      </w:r>
    </w:p>
    <w:p w14:paraId="255BE87C" w14:textId="28F0B27E" w:rsidR="006146EC" w:rsidRDefault="00A836F3" w:rsidP="006146EC">
      <w:pPr>
        <w:spacing w:line="240" w:lineRule="auto"/>
        <w:jc w:val="both"/>
        <w:rPr>
          <w:color w:val="000000"/>
        </w:rPr>
      </w:pPr>
      <w:ins w:id="0" w:author="Vignesh Subbian" w:date="2015-10-29T12:18:00Z">
        <w:r>
          <w:rPr>
            <w:color w:val="000000"/>
          </w:rPr>
          <w:t>“</w:t>
        </w:r>
      </w:ins>
      <w:r w:rsidR="006146EC" w:rsidRPr="006146EC">
        <w:rPr>
          <w:color w:val="000000"/>
        </w:rPr>
        <w:t>The standard date and time classes prior to Java SE 8 are poor. By tackling this problem head-on, Joda-Time has become the de facto standard date and time library for Java</w:t>
      </w:r>
      <w:r w:rsidR="006146EC">
        <w:rPr>
          <w:color w:val="000000"/>
        </w:rPr>
        <w:t xml:space="preserve">. </w:t>
      </w:r>
      <w:r w:rsidR="006146EC" w:rsidRPr="006146EC">
        <w:rPr>
          <w:color w:val="000000"/>
        </w:rPr>
        <w:t>The design allows for multiple calendar systems, while still providing a simple API</w:t>
      </w:r>
      <w:ins w:id="1" w:author="Vignesh Subbian" w:date="2015-10-29T12:18:00Z">
        <w:r>
          <w:rPr>
            <w:color w:val="000000"/>
          </w:rPr>
          <w:t>” [2]</w:t>
        </w:r>
      </w:ins>
      <w:r w:rsidR="006146EC">
        <w:rPr>
          <w:color w:val="000000"/>
        </w:rPr>
        <w:t xml:space="preserve">. </w:t>
      </w:r>
      <w:r w:rsidR="006146EC" w:rsidRPr="006146EC">
        <w:rPr>
          <w:color w:val="000000"/>
        </w:rPr>
        <w:t xml:space="preserve">In this project we plan to test the modules in </w:t>
      </w:r>
      <w:r w:rsidR="006146EC">
        <w:rPr>
          <w:color w:val="000000"/>
        </w:rPr>
        <w:t>Joda-Time</w:t>
      </w:r>
      <w:r w:rsidR="006146EC" w:rsidRPr="006146EC">
        <w:rPr>
          <w:color w:val="000000"/>
        </w:rPr>
        <w:t xml:space="preserve"> using software testing a</w:t>
      </w:r>
      <w:r w:rsidR="00A546E3">
        <w:rPr>
          <w:color w:val="000000"/>
        </w:rPr>
        <w:t xml:space="preserve">nd quality assurance techniques and </w:t>
      </w:r>
      <w:r w:rsidR="00A744EC">
        <w:rPr>
          <w:color w:val="000000"/>
        </w:rPr>
        <w:t>study the</w:t>
      </w:r>
      <w:r w:rsidR="00A546E3">
        <w:rPr>
          <w:color w:val="000000"/>
        </w:rPr>
        <w:t xml:space="preserve"> relationship between code coverage and effectiveness of test suite.</w:t>
      </w:r>
    </w:p>
    <w:p w14:paraId="51F2B144" w14:textId="77777777" w:rsidR="006146EC" w:rsidRPr="00A546E3" w:rsidRDefault="006146EC" w:rsidP="006146EC">
      <w:pPr>
        <w:spacing w:line="240" w:lineRule="auto"/>
        <w:jc w:val="both"/>
        <w:rPr>
          <w:rStyle w:val="eop"/>
          <w:rFonts w:cs="Arial"/>
          <w:color w:val="000000"/>
          <w:sz w:val="24"/>
          <w:szCs w:val="24"/>
          <w:shd w:val="clear" w:color="auto" w:fill="FFFFFF"/>
        </w:rPr>
      </w:pPr>
      <w:r w:rsidRPr="00A546E3">
        <w:rPr>
          <w:rStyle w:val="normaltextrun"/>
          <w:rFonts w:cs="Arial"/>
          <w:b/>
          <w:bCs/>
          <w:color w:val="000000"/>
          <w:sz w:val="24"/>
          <w:szCs w:val="24"/>
          <w:shd w:val="clear" w:color="auto" w:fill="FFFFFF"/>
        </w:rPr>
        <w:t>SUT Information:</w:t>
      </w:r>
      <w:r w:rsidRPr="00A546E3">
        <w:rPr>
          <w:rStyle w:val="eop"/>
          <w:rFonts w:cs="Arial"/>
          <w:color w:val="000000"/>
          <w:sz w:val="24"/>
          <w:szCs w:val="24"/>
          <w:shd w:val="clear" w:color="auto" w:fill="FFFFFF"/>
        </w:rPr>
        <w:t> </w:t>
      </w:r>
    </w:p>
    <w:p w14:paraId="66875DD6" w14:textId="77777777" w:rsidR="006146EC" w:rsidRDefault="006146EC" w:rsidP="006146EC">
      <w:p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Line of code: 15155.</w:t>
      </w:r>
    </w:p>
    <w:p w14:paraId="7227B64D" w14:textId="77777777" w:rsidR="006146EC" w:rsidRDefault="006146EC" w:rsidP="006146EC">
      <w:p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Programming Language: Java.</w:t>
      </w:r>
    </w:p>
    <w:p w14:paraId="7889A6D3" w14:textId="77777777" w:rsidR="006146EC" w:rsidRPr="00A546E3" w:rsidRDefault="006146EC" w:rsidP="006146EC">
      <w:pPr>
        <w:spacing w:line="240" w:lineRule="auto"/>
        <w:jc w:val="both"/>
        <w:rPr>
          <w:rStyle w:val="eop"/>
          <w:rFonts w:cs="Arial"/>
          <w:b/>
          <w:color w:val="000000"/>
          <w:sz w:val="24"/>
          <w:szCs w:val="24"/>
          <w:shd w:val="clear" w:color="auto" w:fill="FFFFFF"/>
        </w:rPr>
      </w:pPr>
      <w:r w:rsidRPr="00A546E3">
        <w:rPr>
          <w:rStyle w:val="eop"/>
          <w:rFonts w:cs="Arial"/>
          <w:b/>
          <w:color w:val="000000"/>
          <w:sz w:val="24"/>
          <w:szCs w:val="24"/>
          <w:shd w:val="clear" w:color="auto" w:fill="FFFFFF"/>
        </w:rPr>
        <w:t>Goals:</w:t>
      </w:r>
    </w:p>
    <w:p w14:paraId="53D1DA6C" w14:textId="118AB203" w:rsidR="006146EC" w:rsidRDefault="006146EC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 w:rsidRPr="006146EC">
        <w:rPr>
          <w:rStyle w:val="eop"/>
          <w:rFonts w:cs="Arial"/>
          <w:color w:val="000000"/>
          <w:shd w:val="clear" w:color="auto" w:fill="FFFFFF"/>
        </w:rPr>
        <w:t xml:space="preserve">Conduct software </w:t>
      </w:r>
      <w:proofErr w:type="spellStart"/>
      <w:r w:rsidRPr="006146EC">
        <w:rPr>
          <w:rStyle w:val="eop"/>
          <w:rFonts w:cs="Arial"/>
          <w:color w:val="000000"/>
          <w:shd w:val="clear" w:color="auto" w:fill="FFFFFF"/>
        </w:rPr>
        <w:t>inspectionon</w:t>
      </w:r>
      <w:proofErr w:type="spellEnd"/>
      <w:r w:rsidRPr="006146EC">
        <w:rPr>
          <w:rStyle w:val="eop"/>
          <w:rFonts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eop"/>
          <w:rFonts w:cs="Arial"/>
          <w:color w:val="000000"/>
          <w:shd w:val="clear" w:color="auto" w:fill="FFFFFF"/>
        </w:rPr>
        <w:t>org.joda.time</w:t>
      </w:r>
      <w:proofErr w:type="spellEnd"/>
      <w:r w:rsidR="001B1AC1">
        <w:rPr>
          <w:rStyle w:val="eop"/>
          <w:rFonts w:cs="Arial"/>
          <w:color w:val="000000"/>
          <w:shd w:val="clear" w:color="auto" w:fill="FFFFFF"/>
        </w:rPr>
        <w:t>(</w:t>
      </w:r>
      <w:proofErr w:type="gramEnd"/>
      <w:r w:rsidR="001B1AC1">
        <w:rPr>
          <w:rStyle w:val="eop"/>
          <w:rFonts w:cs="Arial"/>
          <w:color w:val="000000"/>
          <w:shd w:val="clear" w:color="auto" w:fill="FFFFFF"/>
        </w:rPr>
        <w:t>module 1)</w:t>
      </w:r>
      <w:r>
        <w:rPr>
          <w:rStyle w:val="eop"/>
          <w:rFonts w:cs="Arial"/>
          <w:color w:val="000000"/>
          <w:shd w:val="clear" w:color="auto" w:fill="FFFFFF"/>
        </w:rPr>
        <w:t xml:space="preserve"> </w:t>
      </w:r>
      <w:r w:rsidRPr="006146EC">
        <w:rPr>
          <w:rStyle w:val="eop"/>
          <w:rFonts w:cs="Arial"/>
          <w:color w:val="000000"/>
          <w:shd w:val="clear" w:color="auto" w:fill="FFFFFF"/>
        </w:rPr>
        <w:t xml:space="preserve">and </w:t>
      </w:r>
      <w:r>
        <w:rPr>
          <w:rStyle w:val="eop"/>
          <w:rFonts w:cs="Arial"/>
          <w:color w:val="000000"/>
          <w:shd w:val="clear" w:color="auto" w:fill="FFFFFF"/>
        </w:rPr>
        <w:t>org.joda.time.tz</w:t>
      </w:r>
      <w:r w:rsidR="001B1AC1">
        <w:rPr>
          <w:rStyle w:val="eop"/>
          <w:rFonts w:cs="Arial"/>
          <w:color w:val="000000"/>
          <w:shd w:val="clear" w:color="auto" w:fill="FFFFFF"/>
        </w:rPr>
        <w:t>(module 2)</w:t>
      </w:r>
      <w:r>
        <w:rPr>
          <w:rStyle w:val="eop"/>
          <w:rFonts w:cs="Arial"/>
          <w:color w:val="000000"/>
          <w:shd w:val="clear" w:color="auto" w:fill="FFFFFF"/>
        </w:rPr>
        <w:t xml:space="preserve"> module</w:t>
      </w:r>
      <w:r w:rsidRPr="006146EC">
        <w:rPr>
          <w:rStyle w:val="eop"/>
          <w:rFonts w:cs="Arial"/>
          <w:color w:val="000000"/>
          <w:shd w:val="clear" w:color="auto" w:fill="FFFFFF"/>
        </w:rPr>
        <w:t xml:space="preserve"> within </w:t>
      </w:r>
      <w:proofErr w:type="spellStart"/>
      <w:r>
        <w:rPr>
          <w:rStyle w:val="eop"/>
          <w:rFonts w:cs="Arial"/>
          <w:color w:val="000000"/>
          <w:shd w:val="clear" w:color="auto" w:fill="FFFFFF"/>
        </w:rPr>
        <w:t>Joda</w:t>
      </w:r>
      <w:proofErr w:type="spellEnd"/>
      <w:r>
        <w:rPr>
          <w:rStyle w:val="eop"/>
          <w:rFonts w:cs="Arial"/>
          <w:color w:val="000000"/>
          <w:shd w:val="clear" w:color="auto" w:fill="FFFFFF"/>
        </w:rPr>
        <w:t>-Time</w:t>
      </w:r>
      <w:r w:rsidRPr="006146EC">
        <w:rPr>
          <w:rStyle w:val="eop"/>
          <w:rFonts w:cs="Arial"/>
          <w:color w:val="000000"/>
          <w:shd w:val="clear" w:color="auto" w:fill="FFFFFF"/>
        </w:rPr>
        <w:t xml:space="preserve"> SUT.</w:t>
      </w:r>
    </w:p>
    <w:p w14:paraId="34B53F1F" w14:textId="77777777" w:rsidR="006146EC" w:rsidRDefault="00A546E3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To perform unit test.</w:t>
      </w:r>
    </w:p>
    <w:p w14:paraId="39C44BE3" w14:textId="77777777" w:rsidR="00A546E3" w:rsidRDefault="00A546E3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To check coverage.</w:t>
      </w:r>
    </w:p>
    <w:p w14:paraId="3AA025EC" w14:textId="77777777" w:rsidR="00A546E3" w:rsidRDefault="00A546E3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To perform mutation testing.</w:t>
      </w:r>
    </w:p>
    <w:p w14:paraId="2CDB9C23" w14:textId="77777777" w:rsidR="00A546E3" w:rsidRDefault="00A546E3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Use SonarQube for QA.</w:t>
      </w:r>
    </w:p>
    <w:p w14:paraId="0001B68C" w14:textId="45A55CF3" w:rsidR="00A546E3" w:rsidRDefault="00A546E3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Use </w:t>
      </w:r>
      <w:proofErr w:type="spellStart"/>
      <w:r>
        <w:rPr>
          <w:rStyle w:val="eop"/>
          <w:rFonts w:cs="Arial"/>
          <w:color w:val="000000"/>
          <w:shd w:val="clear" w:color="auto" w:fill="FFFFFF"/>
        </w:rPr>
        <w:t>sureFire</w:t>
      </w:r>
      <w:proofErr w:type="spellEnd"/>
      <w:r w:rsidR="00A744EC">
        <w:rPr>
          <w:rStyle w:val="eop"/>
          <w:rFonts w:cs="Arial"/>
          <w:color w:val="000000"/>
          <w:shd w:val="clear" w:color="auto" w:fill="FFFFFF"/>
        </w:rPr>
        <w:t xml:space="preserve"> plugin</w:t>
      </w:r>
      <w:r>
        <w:rPr>
          <w:rStyle w:val="eop"/>
          <w:rFonts w:cs="Arial"/>
          <w:color w:val="000000"/>
          <w:shd w:val="clear" w:color="auto" w:fill="FFFFFF"/>
        </w:rPr>
        <w:t xml:space="preserve"> for reporting the test status</w:t>
      </w:r>
      <w:r w:rsidR="001B1AC1">
        <w:rPr>
          <w:rStyle w:val="eop"/>
          <w:rFonts w:cs="Arial"/>
          <w:color w:val="000000"/>
          <w:shd w:val="clear" w:color="auto" w:fill="FFFFFF"/>
        </w:rPr>
        <w:t>.</w:t>
      </w:r>
    </w:p>
    <w:p w14:paraId="5CC4C571" w14:textId="77777777" w:rsidR="009635B7" w:rsidRDefault="009635B7" w:rsidP="006146EC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Test the system as a whole.</w:t>
      </w:r>
    </w:p>
    <w:p w14:paraId="03D75CD1" w14:textId="73EBA64C" w:rsidR="009635B7" w:rsidRDefault="00A546E3" w:rsidP="009635B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To </w:t>
      </w:r>
      <w:r w:rsidR="006D6FE5">
        <w:rPr>
          <w:rStyle w:val="eop"/>
          <w:rFonts w:cs="Arial"/>
          <w:color w:val="000000"/>
          <w:shd w:val="clear" w:color="auto" w:fill="FFFFFF"/>
        </w:rPr>
        <w:t xml:space="preserve">study </w:t>
      </w:r>
      <w:r>
        <w:rPr>
          <w:rStyle w:val="eop"/>
          <w:rFonts w:cs="Arial"/>
          <w:color w:val="000000"/>
          <w:shd w:val="clear" w:color="auto" w:fill="FFFFFF"/>
        </w:rPr>
        <w:t>a relationship between code coverage and effectiveness of test suite.</w:t>
      </w:r>
      <w:r w:rsidR="009635B7">
        <w:rPr>
          <w:rStyle w:val="eop"/>
          <w:rFonts w:cs="Arial"/>
          <w:color w:val="000000"/>
          <w:shd w:val="clear" w:color="auto" w:fill="FFFFFF"/>
        </w:rPr>
        <w:t>*</w:t>
      </w:r>
    </w:p>
    <w:p w14:paraId="52339571" w14:textId="3B43D58C" w:rsidR="00DD114B" w:rsidRPr="009635B7" w:rsidRDefault="00DD114B" w:rsidP="00DD114B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Analyze </w:t>
      </w:r>
      <w:commentRangeStart w:id="2"/>
      <w:r w:rsidRPr="00DD114B">
        <w:rPr>
          <w:rStyle w:val="eop"/>
          <w:rFonts w:cs="Arial"/>
          <w:color w:val="000000"/>
          <w:shd w:val="clear" w:color="auto" w:fill="FFFFFF"/>
        </w:rPr>
        <w:t>Joda-Time-I18N</w:t>
      </w:r>
      <w:r>
        <w:rPr>
          <w:rStyle w:val="eop"/>
          <w:rFonts w:cs="Arial"/>
          <w:color w:val="000000"/>
          <w:shd w:val="clear" w:color="auto" w:fill="FFFFFF"/>
        </w:rPr>
        <w:t xml:space="preserve"> </w:t>
      </w:r>
      <w:commentRangeEnd w:id="2"/>
      <w:r>
        <w:rPr>
          <w:rStyle w:val="CommentReference"/>
        </w:rPr>
        <w:commentReference w:id="2"/>
      </w:r>
      <w:r>
        <w:rPr>
          <w:rStyle w:val="eop"/>
          <w:rFonts w:cs="Arial"/>
          <w:color w:val="000000"/>
          <w:shd w:val="clear" w:color="auto" w:fill="FFFFFF"/>
        </w:rPr>
        <w:t xml:space="preserve">and understand differences in design and implementation between </w:t>
      </w:r>
      <w:r w:rsidRPr="00DD114B">
        <w:rPr>
          <w:rStyle w:val="eop"/>
          <w:rFonts w:cs="Arial"/>
          <w:color w:val="000000"/>
          <w:shd w:val="clear" w:color="auto" w:fill="FFFFFF"/>
        </w:rPr>
        <w:t>Joda-Time-I18N</w:t>
      </w:r>
      <w:r>
        <w:rPr>
          <w:rStyle w:val="eop"/>
          <w:rFonts w:cs="Arial"/>
          <w:color w:val="000000"/>
          <w:shd w:val="clear" w:color="auto" w:fill="FFFFFF"/>
        </w:rPr>
        <w:t xml:space="preserve"> and </w:t>
      </w:r>
      <w:proofErr w:type="spellStart"/>
      <w:r w:rsidRPr="00DD114B">
        <w:rPr>
          <w:rStyle w:val="eop"/>
          <w:rFonts w:cs="Arial"/>
          <w:color w:val="000000"/>
          <w:shd w:val="clear" w:color="auto" w:fill="FFFFFF"/>
        </w:rPr>
        <w:t>Joda</w:t>
      </w:r>
      <w:proofErr w:type="spellEnd"/>
      <w:r w:rsidRPr="00DD114B">
        <w:rPr>
          <w:rStyle w:val="eop"/>
          <w:rFonts w:cs="Arial"/>
          <w:color w:val="000000"/>
          <w:shd w:val="clear" w:color="auto" w:fill="FFFFFF"/>
        </w:rPr>
        <w:t>-Time</w:t>
      </w:r>
      <w:r>
        <w:rPr>
          <w:rStyle w:val="eop"/>
          <w:rFonts w:cs="Arial"/>
          <w:color w:val="000000"/>
          <w:shd w:val="clear" w:color="auto" w:fill="FFFFFF"/>
        </w:rPr>
        <w:t xml:space="preserve">. </w:t>
      </w:r>
      <w:bookmarkStart w:id="3" w:name="_GoBack"/>
      <w:bookmarkEnd w:id="3"/>
    </w:p>
    <w:p w14:paraId="78107A51" w14:textId="77777777" w:rsidR="00A546E3" w:rsidRDefault="00A546E3" w:rsidP="00A546E3">
      <w:p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r w:rsidRPr="00A546E3">
        <w:rPr>
          <w:rStyle w:val="eop"/>
          <w:rFonts w:cs="Arial"/>
          <w:b/>
          <w:color w:val="000000"/>
          <w:shd w:val="clear" w:color="auto" w:fill="FFFFFF"/>
        </w:rPr>
        <w:t>Tools:</w:t>
      </w:r>
    </w:p>
    <w:p w14:paraId="2B315EB4" w14:textId="77777777" w:rsidR="00A546E3" w:rsidRPr="00A546E3" w:rsidRDefault="00A546E3" w:rsidP="00A546E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Unit testing using Junit.</w:t>
      </w:r>
    </w:p>
    <w:p w14:paraId="200ADAD0" w14:textId="77777777" w:rsidR="00A546E3" w:rsidRPr="00A546E3" w:rsidRDefault="00A546E3" w:rsidP="00A546E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Emma for structural coverage.</w:t>
      </w:r>
    </w:p>
    <w:p w14:paraId="5B79129C" w14:textId="77777777" w:rsidR="00A546E3" w:rsidRPr="00A546E3" w:rsidRDefault="00A546E3" w:rsidP="00A546E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commentRangeStart w:id="4"/>
      <w:commentRangeStart w:id="5"/>
      <w:commentRangeStart w:id="6"/>
      <w:proofErr w:type="spellStart"/>
      <w:r>
        <w:rPr>
          <w:rStyle w:val="eop"/>
          <w:rFonts w:cs="Arial"/>
          <w:color w:val="000000"/>
          <w:shd w:val="clear" w:color="auto" w:fill="FFFFFF"/>
        </w:rPr>
        <w:t>SureFire</w:t>
      </w:r>
      <w:proofErr w:type="spellEnd"/>
      <w:r>
        <w:rPr>
          <w:rStyle w:val="eop"/>
          <w:rFonts w:cs="Arial"/>
          <w:color w:val="000000"/>
          <w:shd w:val="clear" w:color="auto" w:fill="FFFFFF"/>
        </w:rPr>
        <w:t xml:space="preserve"> for test report.</w:t>
      </w:r>
      <w:commentRangeEnd w:id="4"/>
      <w:r w:rsidR="00A744EC">
        <w:rPr>
          <w:rStyle w:val="CommentReference"/>
        </w:rPr>
        <w:commentReference w:id="4"/>
      </w:r>
      <w:commentRangeEnd w:id="5"/>
      <w:r w:rsidR="006502A1">
        <w:rPr>
          <w:rStyle w:val="CommentReference"/>
        </w:rPr>
        <w:commentReference w:id="5"/>
      </w:r>
      <w:commentRangeEnd w:id="6"/>
      <w:r w:rsidR="00A836F3">
        <w:rPr>
          <w:rStyle w:val="CommentReference"/>
        </w:rPr>
        <w:commentReference w:id="6"/>
      </w:r>
    </w:p>
    <w:p w14:paraId="4ECBDB97" w14:textId="3257B183" w:rsidR="00A546E3" w:rsidRPr="00A546E3" w:rsidRDefault="00A546E3" w:rsidP="00A546E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proofErr w:type="spellStart"/>
      <w:r>
        <w:rPr>
          <w:rStyle w:val="eop"/>
          <w:rFonts w:cs="Arial"/>
          <w:color w:val="000000"/>
          <w:shd w:val="clear" w:color="auto" w:fill="FFFFFF"/>
        </w:rPr>
        <w:t>Sonar</w:t>
      </w:r>
      <w:r w:rsidR="006502A1">
        <w:rPr>
          <w:rStyle w:val="eop"/>
          <w:rFonts w:cs="Arial"/>
          <w:color w:val="000000"/>
          <w:shd w:val="clear" w:color="auto" w:fill="FFFFFF"/>
        </w:rPr>
        <w:t>Q</w:t>
      </w:r>
      <w:r>
        <w:rPr>
          <w:rStyle w:val="eop"/>
          <w:rFonts w:cs="Arial"/>
          <w:color w:val="000000"/>
          <w:shd w:val="clear" w:color="auto" w:fill="FFFFFF"/>
        </w:rPr>
        <w:t>ube</w:t>
      </w:r>
      <w:proofErr w:type="spellEnd"/>
      <w:r>
        <w:rPr>
          <w:rStyle w:val="eop"/>
          <w:rFonts w:cs="Arial"/>
          <w:color w:val="000000"/>
          <w:shd w:val="clear" w:color="auto" w:fill="FFFFFF"/>
        </w:rPr>
        <w:t xml:space="preserve"> for QA metric analysis.</w:t>
      </w:r>
    </w:p>
    <w:p w14:paraId="7DB3FF6D" w14:textId="77777777" w:rsidR="00A546E3" w:rsidRPr="00A546E3" w:rsidRDefault="00A546E3" w:rsidP="00A546E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PIT for mutation testing.</w:t>
      </w:r>
    </w:p>
    <w:p w14:paraId="7D5AF50D" w14:textId="77777777" w:rsidR="00A546E3" w:rsidRDefault="00A546E3" w:rsidP="00A546E3">
      <w:pPr>
        <w:spacing w:line="240" w:lineRule="auto"/>
        <w:jc w:val="both"/>
        <w:rPr>
          <w:rStyle w:val="eop"/>
          <w:rFonts w:cs="Arial"/>
          <w:b/>
          <w:color w:val="000000"/>
          <w:shd w:val="clear" w:color="auto" w:fill="FFFFFF"/>
        </w:rPr>
      </w:pPr>
      <w:r>
        <w:rPr>
          <w:rStyle w:val="eop"/>
          <w:rFonts w:cs="Arial"/>
          <w:b/>
          <w:color w:val="000000"/>
          <w:shd w:val="clear" w:color="auto" w:fill="FFFFFF"/>
        </w:rPr>
        <w:t>Roles and Responsibilities:</w:t>
      </w:r>
    </w:p>
    <w:p w14:paraId="2577E8B0" w14:textId="0D401C3E" w:rsidR="009635B7" w:rsidRPr="009635B7" w:rsidRDefault="001B1AC1" w:rsidP="009635B7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eop"/>
          <w:color w:val="000000"/>
        </w:rPr>
      </w:pPr>
      <w:proofErr w:type="gramStart"/>
      <w:r>
        <w:rPr>
          <w:rStyle w:val="eop"/>
          <w:rFonts w:cs="Arial"/>
          <w:color w:val="000000"/>
          <w:shd w:val="clear" w:color="auto" w:fill="FFFFFF"/>
        </w:rPr>
        <w:t>perform</w:t>
      </w:r>
      <w:proofErr w:type="gramEnd"/>
      <w:r>
        <w:rPr>
          <w:rStyle w:val="eop"/>
          <w:rFonts w:cs="Arial"/>
          <w:color w:val="000000"/>
          <w:shd w:val="clear" w:color="auto" w:fill="FFFFFF"/>
        </w:rPr>
        <w:t xml:space="preserve"> code inspection as a team.</w:t>
      </w:r>
    </w:p>
    <w:p w14:paraId="0426703F" w14:textId="77777777" w:rsidR="009635B7" w:rsidRPr="009635B7" w:rsidRDefault="009635B7" w:rsidP="009635B7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eop"/>
          <w:color w:val="000000"/>
        </w:rPr>
      </w:pPr>
      <w:r>
        <w:rPr>
          <w:rStyle w:val="eop"/>
          <w:rFonts w:cs="Arial"/>
          <w:color w:val="000000"/>
          <w:shd w:val="clear" w:color="auto" w:fill="FFFFFF"/>
        </w:rPr>
        <w:t>Rakesh will be responsible for configuring and executing mutation test using PIT.</w:t>
      </w:r>
    </w:p>
    <w:p w14:paraId="51ACDF3A" w14:textId="77777777" w:rsidR="009635B7" w:rsidRPr="009635B7" w:rsidRDefault="009635B7" w:rsidP="009635B7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eop"/>
          <w:color w:val="000000"/>
        </w:rPr>
      </w:pPr>
      <w:proofErr w:type="spellStart"/>
      <w:r>
        <w:rPr>
          <w:rStyle w:val="eop"/>
          <w:rFonts w:cs="Arial"/>
          <w:color w:val="000000"/>
          <w:shd w:val="clear" w:color="auto" w:fill="FFFFFF"/>
        </w:rPr>
        <w:t>Yashmin</w:t>
      </w:r>
      <w:proofErr w:type="spellEnd"/>
      <w:r>
        <w:rPr>
          <w:rStyle w:val="eop"/>
          <w:rFonts w:cs="Arial"/>
          <w:color w:val="000000"/>
          <w:shd w:val="clear" w:color="auto" w:fill="FFFFFF"/>
        </w:rPr>
        <w:t xml:space="preserve"> will be responsible for configuring </w:t>
      </w:r>
      <w:proofErr w:type="spellStart"/>
      <w:proofErr w:type="gramStart"/>
      <w:r>
        <w:rPr>
          <w:rStyle w:val="eop"/>
          <w:rFonts w:cs="Arial"/>
          <w:color w:val="000000"/>
          <w:shd w:val="clear" w:color="auto" w:fill="FFFFFF"/>
        </w:rPr>
        <w:t>emma</w:t>
      </w:r>
      <w:proofErr w:type="spellEnd"/>
      <w:proofErr w:type="gramEnd"/>
      <w:r>
        <w:rPr>
          <w:rStyle w:val="eop"/>
          <w:rFonts w:cs="Arial"/>
          <w:color w:val="000000"/>
          <w:shd w:val="clear" w:color="auto" w:fill="FFFFFF"/>
        </w:rPr>
        <w:t xml:space="preserve"> and code coverage.</w:t>
      </w:r>
    </w:p>
    <w:p w14:paraId="6FFC92B4" w14:textId="77777777" w:rsidR="009635B7" w:rsidRPr="00A836F3" w:rsidRDefault="009635B7" w:rsidP="009635B7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eop"/>
          <w:color w:val="000000"/>
        </w:rPr>
      </w:pPr>
      <w:r>
        <w:rPr>
          <w:rStyle w:val="eop"/>
          <w:rFonts w:cs="Arial"/>
          <w:color w:val="000000"/>
          <w:shd w:val="clear" w:color="auto" w:fill="FFFFFF"/>
        </w:rPr>
        <w:t>Each member will be responsible for test plan and updating it.</w:t>
      </w:r>
    </w:p>
    <w:p w14:paraId="4794ED0A" w14:textId="77777777" w:rsidR="001B1AC1" w:rsidRPr="009635B7" w:rsidRDefault="001B1AC1" w:rsidP="009635B7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eop"/>
          <w:color w:val="000000"/>
        </w:rPr>
      </w:pPr>
      <w:r>
        <w:rPr>
          <w:rStyle w:val="eop"/>
          <w:rFonts w:cs="Arial"/>
          <w:color w:val="000000"/>
          <w:shd w:val="clear" w:color="auto" w:fill="FFFFFF"/>
        </w:rPr>
        <w:t>Both will be responsible for system testing.</w:t>
      </w:r>
    </w:p>
    <w:p w14:paraId="375676F8" w14:textId="77777777" w:rsidR="009635B7" w:rsidRDefault="009635B7" w:rsidP="009635B7">
      <w:pPr>
        <w:spacing w:line="240" w:lineRule="auto"/>
        <w:jc w:val="both"/>
        <w:rPr>
          <w:rStyle w:val="eop"/>
          <w:color w:val="000000"/>
        </w:rPr>
      </w:pPr>
    </w:p>
    <w:p w14:paraId="0B1ED5DF" w14:textId="77777777" w:rsidR="009635B7" w:rsidRDefault="009635B7" w:rsidP="009635B7">
      <w:pPr>
        <w:spacing w:line="240" w:lineRule="auto"/>
        <w:jc w:val="both"/>
        <w:rPr>
          <w:rStyle w:val="eop"/>
          <w:color w:val="000000"/>
        </w:rPr>
      </w:pPr>
    </w:p>
    <w:p w14:paraId="38FF9451" w14:textId="77777777" w:rsidR="009635B7" w:rsidRDefault="009635B7" w:rsidP="009635B7">
      <w:pPr>
        <w:spacing w:line="240" w:lineRule="auto"/>
        <w:jc w:val="both"/>
        <w:rPr>
          <w:rStyle w:val="eop"/>
          <w:color w:val="000000"/>
        </w:rPr>
      </w:pPr>
    </w:p>
    <w:p w14:paraId="3FE9CC21" w14:textId="77777777" w:rsidR="009635B7" w:rsidRDefault="009635B7" w:rsidP="009635B7">
      <w:pPr>
        <w:spacing w:line="240" w:lineRule="auto"/>
        <w:jc w:val="both"/>
        <w:rPr>
          <w:rStyle w:val="eop"/>
          <w:color w:val="000000"/>
        </w:rPr>
      </w:pPr>
    </w:p>
    <w:p w14:paraId="0748ECA0" w14:textId="77777777" w:rsidR="009635B7" w:rsidRPr="009635B7" w:rsidRDefault="009635B7" w:rsidP="009635B7">
      <w:pPr>
        <w:spacing w:line="240" w:lineRule="auto"/>
        <w:jc w:val="both"/>
        <w:rPr>
          <w:rStyle w:val="eop"/>
          <w:color w:val="000000"/>
        </w:rPr>
      </w:pPr>
    </w:p>
    <w:p w14:paraId="13AA796A" w14:textId="77777777" w:rsidR="009635B7" w:rsidRDefault="009635B7" w:rsidP="009635B7">
      <w:pPr>
        <w:spacing w:line="240" w:lineRule="auto"/>
        <w:jc w:val="both"/>
        <w:rPr>
          <w:b/>
          <w:color w:val="000000"/>
        </w:rPr>
      </w:pPr>
      <w:r w:rsidRPr="009635B7">
        <w:rPr>
          <w:b/>
          <w:color w:val="000000"/>
        </w:rPr>
        <w:t>References and Links:</w:t>
      </w:r>
    </w:p>
    <w:p w14:paraId="0E008F55" w14:textId="77777777" w:rsidR="009635B7" w:rsidRDefault="00EB5837" w:rsidP="009635B7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/>
        </w:rPr>
      </w:pPr>
      <w:hyperlink r:id="rId7" w:history="1">
        <w:r w:rsidR="009635B7" w:rsidRPr="00610D4F">
          <w:rPr>
            <w:rStyle w:val="Hyperlink"/>
          </w:rPr>
          <w:t>http://www.joda.org/joda-time/</w:t>
        </w:r>
      </w:hyperlink>
    </w:p>
    <w:p w14:paraId="46876FB8" w14:textId="77777777" w:rsidR="009635B7" w:rsidRDefault="00EB5837" w:rsidP="009635B7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/>
        </w:rPr>
      </w:pPr>
      <w:hyperlink r:id="rId8" w:history="1">
        <w:r w:rsidR="009635B7" w:rsidRPr="00610D4F">
          <w:rPr>
            <w:rStyle w:val="Hyperlink"/>
          </w:rPr>
          <w:t>https://github.com/JodaOrg/joda-time</w:t>
        </w:r>
      </w:hyperlink>
    </w:p>
    <w:p w14:paraId="54D5B664" w14:textId="77777777" w:rsidR="009635B7" w:rsidRPr="009635B7" w:rsidRDefault="009635B7" w:rsidP="009635B7">
      <w:pPr>
        <w:pStyle w:val="ListParagraph"/>
        <w:spacing w:line="240" w:lineRule="auto"/>
        <w:jc w:val="both"/>
        <w:rPr>
          <w:color w:val="000000"/>
        </w:rPr>
      </w:pPr>
    </w:p>
    <w:p w14:paraId="25C2FE49" w14:textId="77777777" w:rsidR="006146EC" w:rsidRPr="006146EC" w:rsidRDefault="006146EC" w:rsidP="006146EC">
      <w:pPr>
        <w:spacing w:line="240" w:lineRule="auto"/>
        <w:rPr>
          <w:b/>
          <w:color w:val="000000"/>
          <w:sz w:val="24"/>
          <w:szCs w:val="24"/>
        </w:rPr>
      </w:pPr>
    </w:p>
    <w:p w14:paraId="44A1F5D5" w14:textId="77777777" w:rsidR="000A5A53" w:rsidRPr="000A5A53" w:rsidRDefault="000A5A53" w:rsidP="006146EC">
      <w:pPr>
        <w:spacing w:line="240" w:lineRule="auto"/>
        <w:rPr>
          <w:color w:val="000000"/>
          <w:sz w:val="24"/>
          <w:szCs w:val="24"/>
        </w:rPr>
      </w:pPr>
    </w:p>
    <w:sectPr w:rsidR="000A5A53" w:rsidRPr="000A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Vignesh Subbian" w:date="2015-10-29T12:27:00Z" w:initials="VS">
    <w:p w14:paraId="34642717" w14:textId="497E088F" w:rsidR="00DD114B" w:rsidRDefault="00DD114B">
      <w:pPr>
        <w:pStyle w:val="CommentText"/>
      </w:pPr>
      <w:r>
        <w:rPr>
          <w:rStyle w:val="CommentReference"/>
        </w:rPr>
        <w:annotationRef/>
      </w:r>
      <w:r>
        <w:t xml:space="preserve">We will have a class on how to do this. </w:t>
      </w:r>
    </w:p>
  </w:comment>
  <w:comment w:id="4" w:author="Vignesh Subbian" w:date="2015-10-29T12:27:00Z" w:initials="VS">
    <w:p w14:paraId="2A0BAA8E" w14:textId="77777777" w:rsidR="00A744EC" w:rsidRDefault="00A744EC">
      <w:pPr>
        <w:pStyle w:val="CommentText"/>
      </w:pPr>
      <w:r>
        <w:rPr>
          <w:rStyle w:val="CommentReference"/>
        </w:rPr>
        <w:annotationRef/>
      </w:r>
      <w:r>
        <w:t>Since you have ~4000 tests and the test results, consider using STAF t</w:t>
      </w:r>
      <w:r w:rsidR="006D6FE5">
        <w:t xml:space="preserve">o automate the test process. </w:t>
      </w:r>
    </w:p>
  </w:comment>
  <w:comment w:id="5" w:author="rakesh reddy" w:date="2015-10-29T12:27:00Z" w:initials="rr">
    <w:p w14:paraId="008226D0" w14:textId="218CE09E" w:rsidR="006502A1" w:rsidRDefault="006502A1">
      <w:pPr>
        <w:pStyle w:val="CommentText"/>
      </w:pPr>
      <w:r>
        <w:rPr>
          <w:rStyle w:val="CommentReference"/>
        </w:rPr>
        <w:annotationRef/>
      </w:r>
      <w:r>
        <w:t>The test process is already automated by writing the classed which invocate the tests.</w:t>
      </w:r>
    </w:p>
  </w:comment>
  <w:comment w:id="6" w:author="Vignesh Subbian" w:date="2015-10-29T12:27:00Z" w:initials="VS">
    <w:p w14:paraId="10DBC745" w14:textId="34FC44F2" w:rsidR="00A836F3" w:rsidRDefault="00A836F3">
      <w:pPr>
        <w:pStyle w:val="CommentText"/>
      </w:pPr>
      <w:r>
        <w:rPr>
          <w:rStyle w:val="CommentReference"/>
        </w:rPr>
        <w:annotationRef/>
      </w:r>
      <w:r>
        <w:t xml:space="preserve">Test automation is beyond invoking tests.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642717" w15:done="0"/>
  <w15:commentEx w15:paraId="2A0BAA8E" w15:done="0"/>
  <w15:commentEx w15:paraId="008226D0" w15:paraIdParent="2A0BAA8E" w15:done="0"/>
  <w15:commentEx w15:paraId="10DBC7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B50F2"/>
    <w:multiLevelType w:val="hybridMultilevel"/>
    <w:tmpl w:val="4280B838"/>
    <w:lvl w:ilvl="0" w:tplc="B35A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A483A"/>
    <w:multiLevelType w:val="hybridMultilevel"/>
    <w:tmpl w:val="10FCF694"/>
    <w:lvl w:ilvl="0" w:tplc="3F90EE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74EF"/>
    <w:multiLevelType w:val="hybridMultilevel"/>
    <w:tmpl w:val="72A6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F5516"/>
    <w:multiLevelType w:val="hybridMultilevel"/>
    <w:tmpl w:val="0158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6B63"/>
    <w:multiLevelType w:val="hybridMultilevel"/>
    <w:tmpl w:val="279A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20DC"/>
    <w:multiLevelType w:val="hybridMultilevel"/>
    <w:tmpl w:val="138894C0"/>
    <w:lvl w:ilvl="0" w:tplc="34343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D0DDD"/>
    <w:multiLevelType w:val="hybridMultilevel"/>
    <w:tmpl w:val="EF6E07C6"/>
    <w:lvl w:ilvl="0" w:tplc="7CA8D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B32C1"/>
    <w:multiLevelType w:val="hybridMultilevel"/>
    <w:tmpl w:val="5EE2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D48"/>
    <w:multiLevelType w:val="hybridMultilevel"/>
    <w:tmpl w:val="4814B962"/>
    <w:lvl w:ilvl="0" w:tplc="2718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kesh reddy">
    <w15:presenceInfo w15:providerId="Windows Live" w15:userId="7eb3ba058cd91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9F"/>
    <w:rsid w:val="000A5A53"/>
    <w:rsid w:val="000B6405"/>
    <w:rsid w:val="001B1AC1"/>
    <w:rsid w:val="006146EC"/>
    <w:rsid w:val="006502A1"/>
    <w:rsid w:val="006D6FE5"/>
    <w:rsid w:val="007A5FA0"/>
    <w:rsid w:val="008D2DEB"/>
    <w:rsid w:val="009635B7"/>
    <w:rsid w:val="00A546E3"/>
    <w:rsid w:val="00A744EC"/>
    <w:rsid w:val="00A836F3"/>
    <w:rsid w:val="00B8779F"/>
    <w:rsid w:val="00DD114B"/>
    <w:rsid w:val="00DF6B89"/>
    <w:rsid w:val="00E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521"/>
  <w15:docId w15:val="{6828CDBC-033F-4B11-AB10-A3A72238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146EC"/>
  </w:style>
  <w:style w:type="character" w:customStyle="1" w:styleId="eop">
    <w:name w:val="eop"/>
    <w:basedOn w:val="DefaultParagraphFont"/>
    <w:rsid w:val="006146EC"/>
  </w:style>
  <w:style w:type="paragraph" w:styleId="ListParagraph">
    <w:name w:val="List Paragraph"/>
    <w:basedOn w:val="Normal"/>
    <w:uiPriority w:val="34"/>
    <w:qFormat/>
    <w:rsid w:val="0061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5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4E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4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4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daOrg/joda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da.org/joda-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15</cp:revision>
  <dcterms:created xsi:type="dcterms:W3CDTF">2015-10-12T01:51:00Z</dcterms:created>
  <dcterms:modified xsi:type="dcterms:W3CDTF">2015-10-29T17:47:00Z</dcterms:modified>
</cp:coreProperties>
</file>